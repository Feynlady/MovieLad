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11" w:rsidRDefault="00C51511">
      <w:pPr>
        <w:pStyle w:val="Title"/>
        <w:rPr>
          <w:del w:id="0" w:author="Adolfo Villafiorita" w:date="2014-03-18T14:50:00Z"/>
        </w:rPr>
      </w:pPr>
      <w:bookmarkStart w:id="1" w:name="_GoBack"/>
      <w:bookmarkEnd w:id="1"/>
    </w:p>
    <w:p w:rsidR="00C51511" w:rsidRPr="00372C54" w:rsidRDefault="006743F0">
      <w:pPr>
        <w:pStyle w:val="Title"/>
        <w:rPr>
          <w:b/>
          <w:lang w:val="en-US"/>
          <w:rPrChange w:id="2" w:author="giang19" w:date="2019-09-19T12:55:00Z">
            <w:rPr>
              <w:lang w:val="en-US"/>
            </w:rPr>
          </w:rPrChange>
        </w:rPr>
      </w:pPr>
      <w:del w:id="3" w:author="giang19" w:date="2019-09-19T12:37:00Z">
        <w:r w:rsidRPr="00372C54" w:rsidDel="00102CC6">
          <w:rPr>
            <w:b/>
            <w:rPrChange w:id="4" w:author="giang19" w:date="2019-09-19T12:55:00Z">
              <w:rPr/>
            </w:rPrChange>
          </w:rPr>
          <w:delText>Project Title</w:delText>
        </w:r>
      </w:del>
      <w:ins w:id="5" w:author="giang19" w:date="2019-09-19T12:37:00Z">
        <w:r w:rsidR="00102CC6" w:rsidRPr="00372C54">
          <w:rPr>
            <w:b/>
            <w:rPrChange w:id="6" w:author="giang19" w:date="2019-09-19T12:55:00Z">
              <w:rPr/>
            </w:rPrChange>
          </w:rPr>
          <w:t>Movie Lad</w:t>
        </w:r>
      </w:ins>
    </w:p>
    <w:p w:rsidR="00C51511" w:rsidRDefault="006743F0">
      <w:pPr>
        <w:pStyle w:val="Body"/>
        <w:tabs>
          <w:tab w:val="left" w:pos="1731"/>
        </w:tabs>
      </w:pPr>
      <w:r>
        <w:rPr>
          <w:lang w:val="en-US"/>
        </w:rPr>
        <w:t>Authors:</w:t>
      </w:r>
      <w:r>
        <w:rPr>
          <w:lang w:val="en-US"/>
        </w:rPr>
        <w:tab/>
      </w:r>
      <w:ins w:id="7" w:author="giang19" w:date="2019-09-19T12:38:00Z">
        <w:r w:rsidR="00102CC6" w:rsidRPr="00102CC6">
          <w:rPr>
            <w:lang w:val="en-US"/>
          </w:rPr>
          <w:t xml:space="preserve">Silvia </w:t>
        </w:r>
        <w:proofErr w:type="spellStart"/>
        <w:r w:rsidR="00102CC6" w:rsidRPr="00102CC6">
          <w:rPr>
            <w:lang w:val="en-US"/>
          </w:rPr>
          <w:t>Fallone</w:t>
        </w:r>
        <w:proofErr w:type="spellEnd"/>
        <w:r w:rsidR="00102CC6" w:rsidRPr="00102CC6">
          <w:rPr>
            <w:lang w:val="en-US"/>
          </w:rPr>
          <w:t xml:space="preserve">, </w:t>
        </w:r>
        <w:proofErr w:type="spellStart"/>
        <w:r w:rsidR="00102CC6" w:rsidRPr="00102CC6">
          <w:rPr>
            <w:lang w:val="en-US"/>
          </w:rPr>
          <w:t>Giang</w:t>
        </w:r>
        <w:proofErr w:type="spellEnd"/>
        <w:r w:rsidR="00102CC6" w:rsidRPr="00102CC6">
          <w:rPr>
            <w:lang w:val="en-US"/>
          </w:rPr>
          <w:t xml:space="preserve"> Chau </w:t>
        </w:r>
        <w:proofErr w:type="spellStart"/>
        <w:r w:rsidR="00102CC6" w:rsidRPr="00102CC6">
          <w:rPr>
            <w:lang w:val="en-US"/>
          </w:rPr>
          <w:t>Nguyenová</w:t>
        </w:r>
        <w:proofErr w:type="spellEnd"/>
        <w:r w:rsidR="00102CC6" w:rsidRPr="00102CC6">
          <w:rPr>
            <w:lang w:val="en-US"/>
          </w:rPr>
          <w:t xml:space="preserve">, </w:t>
        </w:r>
        <w:proofErr w:type="spellStart"/>
        <w:r w:rsidR="00102CC6" w:rsidRPr="00102CC6">
          <w:rPr>
            <w:lang w:val="en-US"/>
          </w:rPr>
          <w:t>Thalea</w:t>
        </w:r>
        <w:proofErr w:type="spellEnd"/>
        <w:r w:rsidR="00102CC6" w:rsidRPr="00102CC6">
          <w:rPr>
            <w:lang w:val="en-US"/>
          </w:rPr>
          <w:t xml:space="preserve"> Schlender, Benjamin </w:t>
        </w:r>
        <w:proofErr w:type="spellStart"/>
        <w:r w:rsidR="00102CC6" w:rsidRPr="00102CC6">
          <w:rPr>
            <w:lang w:val="en-US"/>
          </w:rPr>
          <w:t>Taisne</w:t>
        </w:r>
      </w:ins>
      <w:proofErr w:type="spellEnd"/>
      <w:del w:id="8" w:author="giang19" w:date="2019-09-19T12:38:00Z">
        <w:r w:rsidDel="00102CC6">
          <w:rPr>
            <w:lang w:val="en-US"/>
          </w:rPr>
          <w:delText>Authors</w:delText>
        </w:r>
      </w:del>
    </w:p>
    <w:p w:rsidR="00C51511" w:rsidRDefault="006743F0">
      <w:pPr>
        <w:pStyle w:val="Body"/>
        <w:tabs>
          <w:tab w:val="left" w:pos="1731"/>
        </w:tabs>
        <w:rPr>
          <w:lang w:val="en-US"/>
        </w:rPr>
      </w:pPr>
      <w:r>
        <w:t>Date:</w:t>
      </w:r>
      <w:r>
        <w:tab/>
      </w:r>
      <w:ins w:id="9" w:author="giang19" w:date="2019-09-19T12:38:00Z">
        <w:r w:rsidR="00102CC6">
          <w:t>19/09/2019</w:t>
        </w:r>
      </w:ins>
      <w:del w:id="10" w:author="giang19" w:date="2019-09-19T12:38:00Z">
        <w:r w:rsidDel="00102CC6">
          <w:delText>Date</w:delText>
        </w:r>
      </w:del>
    </w:p>
    <w:p w:rsidR="00C51511" w:rsidRDefault="006743F0">
      <w:pPr>
        <w:pStyle w:val="Body"/>
        <w:tabs>
          <w:tab w:val="left" w:pos="1731"/>
        </w:tabs>
        <w:rPr>
          <w:color w:val="000000"/>
          <w:lang w:val="en-US"/>
        </w:rPr>
      </w:pPr>
      <w:r>
        <w:rPr>
          <w:lang w:val="en-US"/>
        </w:rPr>
        <w:t>Version:</w:t>
      </w:r>
      <w:r>
        <w:rPr>
          <w:lang w:val="en-US"/>
        </w:rPr>
        <w:tab/>
      </w:r>
      <w:del w:id="11" w:author="giang19" w:date="2019-09-19T12:39:00Z">
        <w:r w:rsidDel="00102CC6">
          <w:rPr>
            <w:lang w:val="en-US"/>
          </w:rPr>
          <w:delText>Version (start with 0.1, increment after each release)</w:delText>
        </w:r>
      </w:del>
      <w:ins w:id="12" w:author="giang19" w:date="2019-09-19T12:39:00Z">
        <w:r w:rsidR="00102CC6">
          <w:rPr>
            <w:lang w:val="en-US"/>
          </w:rPr>
          <w:t>0.1</w:t>
        </w:r>
      </w:ins>
    </w:p>
    <w:p w:rsidR="00C51511" w:rsidRDefault="006743F0">
      <w:pPr>
        <w:pStyle w:val="Body"/>
        <w:tabs>
          <w:tab w:val="left" w:pos="1731"/>
        </w:tabs>
        <w:rPr>
          <w:rFonts w:eastAsia="Arial Unicode MS" w:cs="Arial Unicode MS"/>
          <w:lang w:val="en-US"/>
        </w:rPr>
      </w:pPr>
      <w:r>
        <w:rPr>
          <w:color w:val="000000"/>
          <w:lang w:val="en-US"/>
        </w:rPr>
        <w:t>Circulation:</w:t>
      </w:r>
      <w:r>
        <w:rPr>
          <w:color w:val="000000"/>
          <w:lang w:val="en-US"/>
        </w:rPr>
        <w:tab/>
      </w:r>
      <w:del w:id="13" w:author="giang19" w:date="2019-09-19T12:39:00Z">
        <w:r w:rsidDel="00102CC6">
          <w:rPr>
            <w:color w:val="000000"/>
            <w:lang w:val="en-US"/>
          </w:rPr>
          <w:delText xml:space="preserve">Internal, </w:delText>
        </w:r>
      </w:del>
      <w:r>
        <w:rPr>
          <w:color w:val="000000"/>
          <w:lang w:val="en-US"/>
        </w:rPr>
        <w:t>Project Partners</w:t>
      </w:r>
      <w:del w:id="14" w:author="giang19" w:date="2019-09-19T12:39:00Z">
        <w:r w:rsidDel="00102CC6">
          <w:rPr>
            <w:color w:val="000000"/>
            <w:lang w:val="en-US"/>
          </w:rPr>
          <w:delText>, Public</w:delText>
        </w:r>
      </w:del>
    </w:p>
    <w:p w:rsidR="00C51511" w:rsidRDefault="006743F0">
      <w:pPr>
        <w:pStyle w:val="Heading1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Context and Goals</w:t>
      </w:r>
    </w:p>
    <w:p w:rsidR="00C51511" w:rsidRDefault="006743F0">
      <w:pPr>
        <w:pStyle w:val="Body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Describe the project context and the project broader</w:t>
      </w:r>
      <w:r>
        <w:rPr>
          <w:rFonts w:eastAsia="Arial Unicode MS" w:cs="Arial Unicode MS"/>
          <w:lang w:val="nl-NL"/>
        </w:rPr>
        <w:t xml:space="preserve"> goals</w:t>
      </w:r>
    </w:p>
    <w:p w:rsidR="00C51511" w:rsidRDefault="006743F0">
      <w:pPr>
        <w:pStyle w:val="Heading1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Statement of Work/Goals</w:t>
      </w:r>
    </w:p>
    <w:p w:rsidR="00C51511" w:rsidRDefault="006743F0">
      <w:pPr>
        <w:pStyle w:val="Body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If not already explained in the previous section, describe how we are going to contribute (what we do) and the specific goals we intend to achieve.</w:t>
      </w:r>
    </w:p>
    <w:p w:rsidR="00C51511" w:rsidRDefault="006743F0">
      <w:pPr>
        <w:pStyle w:val="Body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 xml:space="preserve">Make the goals SMART and </w:t>
      </w:r>
      <w:proofErr w:type="spellStart"/>
      <w:r>
        <w:rPr>
          <w:rFonts w:eastAsia="Arial Unicode MS" w:cs="Arial Unicode MS"/>
          <w:lang w:val="en-US"/>
        </w:rPr>
        <w:t>MoSCoW</w:t>
      </w:r>
      <w:proofErr w:type="spellEnd"/>
    </w:p>
    <w:p w:rsidR="00C51511" w:rsidRDefault="006743F0">
      <w:pPr>
        <w:pStyle w:val="Heading1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>Technical Solution Overview</w:t>
      </w:r>
    </w:p>
    <w:p w:rsidR="00C51511" w:rsidRDefault="006743F0">
      <w:pPr>
        <w:pStyle w:val="Body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 xml:space="preserve">Overview of the technical solution (architecture, components, technologies, </w:t>
      </w:r>
      <w:proofErr w:type="spellStart"/>
      <w:r>
        <w:rPr>
          <w:rFonts w:eastAsia="Arial Unicode MS" w:cs="Arial Unicode MS"/>
          <w:lang w:val="en-US"/>
        </w:rPr>
        <w:t>etc</w:t>
      </w:r>
      <w:proofErr w:type="spellEnd"/>
      <w:r>
        <w:rPr>
          <w:rFonts w:eastAsia="Arial Unicode MS" w:cs="Arial Unicode MS"/>
          <w:lang w:val="en-US"/>
        </w:rPr>
        <w:t>)</w:t>
      </w:r>
    </w:p>
    <w:p w:rsidR="00C51511" w:rsidRDefault="006743F0">
      <w:pPr>
        <w:pStyle w:val="Heading1"/>
      </w:pPr>
      <w:r>
        <w:rPr>
          <w:rFonts w:eastAsia="Arial Unicode MS" w:cs="Arial Unicode MS"/>
          <w:lang w:val="en-US"/>
        </w:rPr>
        <w:t>Similar Solutions</w:t>
      </w:r>
    </w:p>
    <w:p w:rsidR="00C51511" w:rsidRDefault="006743F0">
      <w:pPr>
        <w:pStyle w:val="Body"/>
      </w:pPr>
      <w:r>
        <w:t>If we are not the first, there might be other solutions; they will certainly under-perform w.r.t. ours, but it is nevertheless nice to state why.</w:t>
      </w:r>
    </w:p>
    <w:p w:rsidR="00C51511" w:rsidRDefault="006743F0">
      <w:pPr>
        <w:pStyle w:val="Body"/>
        <w:rPr>
          <w:rFonts w:eastAsia="Arial Unicode MS" w:cs="Arial Unicode MS"/>
          <w:lang w:val="en-US"/>
        </w:rPr>
      </w:pPr>
      <w:r>
        <w:t>This section is also the basis for a make-or-buy assessment.</w:t>
      </w:r>
    </w:p>
    <w:p w:rsidR="00C51511" w:rsidRDefault="006743F0">
      <w:pPr>
        <w:pStyle w:val="Heading1"/>
        <w:rPr>
          <w:rFonts w:eastAsia="Arial Unicode MS" w:cs="Arial Unicode MS"/>
          <w:lang w:val="en-US"/>
        </w:rPr>
      </w:pPr>
      <w:r>
        <w:rPr>
          <w:rFonts w:eastAsia="Arial Unicode MS" w:cs="Arial Unicode MS"/>
          <w:lang w:val="en-US"/>
        </w:rPr>
        <w:t xml:space="preserve">Project Work Breakdown Structure </w:t>
      </w:r>
    </w:p>
    <w:p w:rsidR="00C51511" w:rsidRDefault="006743F0">
      <w:pPr>
        <w:pStyle w:val="Body"/>
        <w:rPr>
          <w:b/>
          <w:bCs/>
        </w:rPr>
      </w:pPr>
      <w:r>
        <w:rPr>
          <w:rFonts w:eastAsia="Arial Unicode MS" w:cs="Arial Unicode MS"/>
          <w:lang w:val="en-US"/>
        </w:rPr>
        <w:t>The project is organized in the following work packages.</w:t>
      </w:r>
    </w:p>
    <w:p w:rsidR="00C51511" w:rsidRDefault="006743F0">
      <w:pPr>
        <w:pStyle w:val="Body"/>
        <w:numPr>
          <w:ilvl w:val="0"/>
          <w:numId w:val="2"/>
        </w:numPr>
      </w:pPr>
      <w:r>
        <w:rPr>
          <w:b/>
          <w:bCs/>
        </w:rPr>
        <w:t>WP</w:t>
      </w:r>
      <w:r>
        <w:rPr>
          <w:b/>
          <w:bCs/>
          <w:lang w:val="en-US"/>
        </w:rPr>
        <w:t xml:space="preserve"> 0 Project Management. </w:t>
      </w:r>
      <w:r>
        <w:rPr>
          <w:lang w:val="en-US"/>
        </w:rPr>
        <w:t>The work package includes all activities related to managing the project.</w:t>
      </w:r>
    </w:p>
    <w:p w:rsidR="00C51511" w:rsidRDefault="006743F0">
      <w:pPr>
        <w:pStyle w:val="Body"/>
        <w:numPr>
          <w:ilvl w:val="0"/>
          <w:numId w:val="2"/>
        </w:numPr>
      </w:pPr>
      <w:r>
        <w:rPr>
          <w:rStyle w:val="Comment"/>
        </w:rPr>
        <w:t>[[</w:t>
      </w:r>
      <w:r>
        <w:rPr>
          <w:rStyle w:val="Comment"/>
          <w:lang w:val="en-US"/>
        </w:rPr>
        <w:t>INSERT THE PROJECT-DEPENDENT WORK PACKAGES ARE ALL HERE!</w:t>
      </w:r>
      <w:r>
        <w:rPr>
          <w:rStyle w:val="Comment"/>
        </w:rPr>
        <w:t xml:space="preserve"> </w:t>
      </w:r>
      <w:r>
        <w:rPr>
          <w:rStyle w:val="Comment"/>
          <w:lang w:val="en-US"/>
        </w:rPr>
        <w:t>CHOOSE A PRODUCT OR A PROCESS WBS</w:t>
      </w:r>
      <w:r>
        <w:rPr>
          <w:rStyle w:val="Comment"/>
        </w:rPr>
        <w:t>]]</w:t>
      </w:r>
    </w:p>
    <w:p w:rsidR="00C51511" w:rsidRDefault="006743F0">
      <w:pPr>
        <w:pStyle w:val="Body"/>
        <w:numPr>
          <w:ilvl w:val="0"/>
          <w:numId w:val="3"/>
        </w:numPr>
        <w:rPr>
          <w:lang w:val="en-US"/>
        </w:rPr>
      </w:pPr>
      <w:r>
        <w:rPr>
          <w:b/>
          <w:bCs/>
        </w:rPr>
        <w:t>WP</w:t>
      </w:r>
      <w:r>
        <w:rPr>
          <w:b/>
          <w:bCs/>
          <w:lang w:val="en-US"/>
        </w:rPr>
        <w:t xml:space="preserve"> 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Communication Campaign &amp; Output Dissemination</w:t>
      </w:r>
      <w:r>
        <w:rPr>
          <w:b/>
          <w:bCs/>
        </w:rPr>
        <w:t xml:space="preserve">. </w:t>
      </w:r>
      <w:r>
        <w:rPr>
          <w:lang w:val="en-US"/>
        </w:rPr>
        <w:t>Many projects (but not all projects) require a communication and dissemination campaign</w:t>
      </w:r>
      <w:r>
        <w:t>.</w:t>
      </w:r>
    </w:p>
    <w:p w:rsidR="00C51511" w:rsidRDefault="006743F0">
      <w:pPr>
        <w:pStyle w:val="Body"/>
      </w:pPr>
      <w:r>
        <w:rPr>
          <w:lang w:val="en-US"/>
        </w:rPr>
        <w:t>The following Gantt chart illustrates the structure of</w:t>
      </w:r>
      <w:r>
        <w:rPr>
          <w:b/>
          <w:bCs/>
        </w:rPr>
        <w:t xml:space="preserve"> </w:t>
      </w:r>
      <w:r>
        <w:rPr>
          <w:lang w:val="en-US"/>
        </w:rPr>
        <w:t>the project and the timing of the activities:</w:t>
      </w:r>
    </w:p>
    <w:p w:rsidR="00C51511" w:rsidRDefault="006743F0">
      <w:pPr>
        <w:pStyle w:val="Body"/>
      </w:pPr>
      <w:r>
        <w:rPr>
          <w:rStyle w:val="Comment"/>
          <w:lang w:val="en-US"/>
        </w:rPr>
        <w:t xml:space="preserve">TODO: use the tool you prefer, including Excel or table. Choices include </w:t>
      </w:r>
      <w:proofErr w:type="spellStart"/>
      <w:r>
        <w:rPr>
          <w:rStyle w:val="Comment"/>
          <w:lang w:val="en-US"/>
        </w:rPr>
        <w:t>iTaskX</w:t>
      </w:r>
      <w:proofErr w:type="spellEnd"/>
      <w:r>
        <w:rPr>
          <w:rStyle w:val="Comment"/>
          <w:lang w:val="en-US"/>
        </w:rPr>
        <w:t xml:space="preserve"> (on Mac), </w:t>
      </w:r>
      <w:proofErr w:type="spellStart"/>
      <w:r>
        <w:rPr>
          <w:rStyle w:val="Comment"/>
          <w:lang w:val="en-US"/>
        </w:rPr>
        <w:t>Libre</w:t>
      </w:r>
      <w:proofErr w:type="spellEnd"/>
      <w:r>
        <w:rPr>
          <w:rStyle w:val="Comment"/>
        </w:rPr>
        <w:t>Project</w:t>
      </w:r>
      <w:proofErr w:type="gramStart"/>
      <w:r>
        <w:rPr>
          <w:rStyle w:val="Comment"/>
        </w:rPr>
        <w:t>, ...</w:t>
      </w:r>
      <w:proofErr w:type="gramEnd"/>
    </w:p>
    <w:p w:rsidR="00C51511" w:rsidRDefault="006743F0">
      <w:pPr>
        <w:pStyle w:val="Body"/>
        <w:rPr>
          <w:rFonts w:ascii="Helvetica" w:hAnsi="Helvetica"/>
          <w:b/>
          <w:bCs/>
          <w:color w:val="000000"/>
          <w:sz w:val="24"/>
          <w:szCs w:val="24"/>
        </w:rPr>
      </w:pPr>
      <w:r>
        <w:rPr>
          <w:lang w:val="en-US"/>
        </w:rPr>
        <w:t>List of deliverables (together with their level of dissemination):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67"/>
        <w:gridCol w:w="1157"/>
        <w:gridCol w:w="1122"/>
        <w:gridCol w:w="6686"/>
      </w:tblGrid>
      <w:tr w:rsidR="00C51511">
        <w:trPr>
          <w:trHeight w:val="253"/>
        </w:trPr>
        <w:tc>
          <w:tcPr>
            <w:tcW w:w="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6743F0">
            <w:r>
              <w:rPr>
                <w:rFonts w:ascii="Helvetica" w:hAnsi="Helvetica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5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6743F0">
            <w:r>
              <w:rPr>
                <w:rFonts w:ascii="Helvetica" w:hAnsi="Helvetica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2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6743F0">
            <w:r>
              <w:rPr>
                <w:rFonts w:ascii="Helvetica" w:hAnsi="Helvetica"/>
                <w:b/>
                <w:bCs/>
                <w:color w:val="000000"/>
                <w:sz w:val="24"/>
                <w:szCs w:val="24"/>
              </w:rPr>
              <w:t>Visibility</w:t>
            </w:r>
          </w:p>
        </w:tc>
        <w:tc>
          <w:tcPr>
            <w:tcW w:w="66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51511" w:rsidRDefault="006743F0">
            <w:r>
              <w:rPr>
                <w:rFonts w:ascii="Helvetica" w:hAnsi="Helvetica"/>
                <w:b/>
                <w:bCs/>
                <w:color w:val="000000"/>
                <w:sz w:val="24"/>
                <w:szCs w:val="24"/>
              </w:rPr>
              <w:t>Title</w:t>
            </w:r>
          </w:p>
        </w:tc>
      </w:tr>
      <w:tr w:rsidR="00C51511">
        <w:trPr>
          <w:trHeight w:val="253"/>
        </w:trPr>
        <w:tc>
          <w:tcPr>
            <w:tcW w:w="66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C51511">
            <w:pPr>
              <w:snapToGrid w:val="0"/>
              <w:rPr>
                <w:rFonts w:ascii="Helvetica" w:eastAsia="Helvetica Neue Light" w:hAnsi="Helvetica" w:cs="Helvetica Neue Light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C51511">
            <w:pPr>
              <w:snapToGrid w:val="0"/>
              <w:rPr>
                <w:rFonts w:ascii="Helvetica" w:hAnsi="Helvetica"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C51511">
            <w:pPr>
              <w:snapToGrid w:val="0"/>
              <w:rPr>
                <w:rFonts w:ascii="Helvetica" w:hAnsi="Helvetica"/>
                <w:color w:val="000000"/>
                <w:sz w:val="24"/>
                <w:szCs w:val="24"/>
              </w:rPr>
            </w:pPr>
          </w:p>
        </w:tc>
        <w:tc>
          <w:tcPr>
            <w:tcW w:w="668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51511" w:rsidRDefault="00C51511">
            <w:pPr>
              <w:snapToGrid w:val="0"/>
              <w:rPr>
                <w:rFonts w:ascii="Helvetica" w:hAnsi="Helvetica"/>
                <w:color w:val="000000"/>
                <w:sz w:val="24"/>
                <w:szCs w:val="24"/>
              </w:rPr>
            </w:pPr>
          </w:p>
        </w:tc>
      </w:tr>
    </w:tbl>
    <w:p w:rsidR="00C51511" w:rsidRDefault="00C51511">
      <w:pPr>
        <w:pStyle w:val="Body"/>
        <w:rPr>
          <w:ins w:id="15" w:author="Adolfo Villafiorita" w:date="2015-05-13T13:20:00Z"/>
        </w:rPr>
      </w:pPr>
    </w:p>
    <w:p w:rsidR="00C51511" w:rsidRDefault="006743F0">
      <w:pPr>
        <w:pStyle w:val="Body"/>
      </w:pPr>
      <w:ins w:id="16" w:author="Adolfo Villafiorita" w:date="2015-05-13T13:20:00Z">
        <w:r>
          <w:rPr>
            <w:lang w:val="en-US"/>
          </w:rPr>
          <w:t>List of milestones:</w:t>
        </w:r>
      </w:ins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67"/>
        <w:gridCol w:w="1143"/>
        <w:gridCol w:w="7822"/>
      </w:tblGrid>
      <w:tr w:rsidR="00C51511">
        <w:trPr>
          <w:trHeight w:val="253"/>
        </w:trPr>
        <w:tc>
          <w:tcPr>
            <w:tcW w:w="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6743F0">
            <w:ins w:id="17" w:author="Adolfo Villafiorita" w:date="2015-05-13T13:20:00Z">
              <w:r>
                <w:rPr>
                  <w:rFonts w:ascii="Helvetica" w:hAnsi="Helvetica"/>
                  <w:b/>
                  <w:bCs/>
                  <w:color w:val="000000"/>
                  <w:sz w:val="24"/>
                  <w:szCs w:val="24"/>
                </w:rPr>
                <w:t>No</w:t>
              </w:r>
            </w:ins>
          </w:p>
        </w:tc>
        <w:tc>
          <w:tcPr>
            <w:tcW w:w="114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6743F0">
            <w:ins w:id="18" w:author="Adolfo Villafiorita" w:date="2015-05-13T13:20:00Z">
              <w:r>
                <w:rPr>
                  <w:rFonts w:ascii="Helvetica" w:hAnsi="Helvetica"/>
                  <w:b/>
                  <w:bCs/>
                  <w:color w:val="000000"/>
                  <w:sz w:val="24"/>
                  <w:szCs w:val="24"/>
                </w:rPr>
                <w:t>Date</w:t>
              </w:r>
            </w:ins>
          </w:p>
        </w:tc>
        <w:tc>
          <w:tcPr>
            <w:tcW w:w="782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51511" w:rsidRDefault="006743F0">
            <w:ins w:id="19" w:author="Adolfo Villafiorita" w:date="2015-05-13T13:20:00Z">
              <w:r>
                <w:rPr>
                  <w:rFonts w:ascii="Helvetica" w:hAnsi="Helvetica"/>
                  <w:b/>
                  <w:bCs/>
                  <w:color w:val="000000"/>
                  <w:sz w:val="24"/>
                  <w:szCs w:val="24"/>
                </w:rPr>
                <w:t>Description</w:t>
              </w:r>
            </w:ins>
          </w:p>
        </w:tc>
      </w:tr>
      <w:tr w:rsidR="00C51511">
        <w:trPr>
          <w:trHeight w:val="253"/>
        </w:trPr>
        <w:tc>
          <w:tcPr>
            <w:tcW w:w="66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C51511">
            <w:pPr>
              <w:snapToGrid w:val="0"/>
              <w:rPr>
                <w:rFonts w:ascii="Helvetica" w:eastAsia="Helvetica Neue Light" w:hAnsi="Helvetica" w:cs="Helvetica Neue Light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C51511" w:rsidRDefault="00C51511">
            <w:pPr>
              <w:snapToGrid w:val="0"/>
              <w:rPr>
                <w:rFonts w:ascii="Helvetica" w:hAnsi="Helvetica"/>
                <w:color w:val="000000"/>
                <w:sz w:val="24"/>
                <w:szCs w:val="24"/>
              </w:rPr>
            </w:pPr>
          </w:p>
        </w:tc>
        <w:tc>
          <w:tcPr>
            <w:tcW w:w="7822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C51511" w:rsidRDefault="00C51511">
            <w:pPr>
              <w:snapToGrid w:val="0"/>
              <w:rPr>
                <w:rFonts w:ascii="Helvetica" w:hAnsi="Helvetica"/>
                <w:color w:val="000000"/>
                <w:sz w:val="24"/>
                <w:szCs w:val="24"/>
              </w:rPr>
            </w:pPr>
          </w:p>
        </w:tc>
      </w:tr>
    </w:tbl>
    <w:p w:rsidR="00C51511" w:rsidRDefault="00C51511">
      <w:pPr>
        <w:pStyle w:val="Body"/>
      </w:pPr>
    </w:p>
    <w:p w:rsidR="00C51511" w:rsidRDefault="006743F0">
      <w:pPr>
        <w:pStyle w:val="Heading1"/>
      </w:pPr>
      <w:r>
        <w:rPr>
          <w:rFonts w:eastAsia="Arial Unicode MS" w:cs="Arial Unicode MS"/>
          <w:lang w:val="en-US"/>
        </w:rPr>
        <w:lastRenderedPageBreak/>
        <w:t>Viability and Constraints</w:t>
      </w:r>
    </w:p>
    <w:p w:rsidR="00C51511" w:rsidRDefault="006743F0">
      <w:pPr>
        <w:pStyle w:val="Body"/>
        <w:rPr>
          <w:rFonts w:eastAsia="Arial Unicode MS" w:cs="Arial Unicode MS"/>
          <w:lang w:val="en-US"/>
        </w:rPr>
      </w:pPr>
      <w:r>
        <w:rPr>
          <w:rStyle w:val="Comment"/>
          <w:lang w:val="en-US"/>
        </w:rPr>
        <w:t>TODO: what we need to move on with the project (or to take home some activities); what we cannot do</w:t>
      </w:r>
      <w:r>
        <w:rPr>
          <w:color w:val="E22400"/>
          <w:lang w:val="en-US"/>
        </w:rPr>
        <w:t>.</w:t>
      </w:r>
    </w:p>
    <w:p w:rsidR="00C51511" w:rsidRDefault="006743F0">
      <w:pPr>
        <w:pStyle w:val="Heading1"/>
      </w:pPr>
      <w:r>
        <w:rPr>
          <w:rFonts w:eastAsia="Arial Unicode MS" w:cs="Arial Unicode MS"/>
          <w:lang w:val="en-US"/>
        </w:rPr>
        <w:t>Risks and Mitigation Plans</w:t>
      </w:r>
    </w:p>
    <w:p w:rsidR="00C51511" w:rsidRDefault="006743F0">
      <w:pPr>
        <w:pStyle w:val="Body"/>
      </w:pPr>
      <w:r>
        <w:rPr>
          <w:rStyle w:val="Comment"/>
          <w:lang w:val="en-US"/>
        </w:rPr>
        <w:t xml:space="preserve">One nice practice includes: risk name, impact, probability, action (mitigate, avoid, </w:t>
      </w:r>
      <w:proofErr w:type="gramStart"/>
      <w:r>
        <w:rPr>
          <w:rStyle w:val="Comment"/>
          <w:lang w:val="en-US"/>
        </w:rPr>
        <w:t>accept</w:t>
      </w:r>
      <w:proofErr w:type="gramEnd"/>
      <w:r>
        <w:rPr>
          <w:rStyle w:val="Comment"/>
          <w:lang w:val="en-US"/>
        </w:rPr>
        <w:t>), together with a description on what to do to implement the action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067"/>
        <w:gridCol w:w="654"/>
        <w:gridCol w:w="674"/>
        <w:gridCol w:w="912"/>
        <w:gridCol w:w="1704"/>
        <w:gridCol w:w="3621"/>
      </w:tblGrid>
      <w:tr w:rsidR="00C51511">
        <w:trPr>
          <w:cantSplit/>
          <w:trHeight w:val="255"/>
          <w:tblHeader/>
        </w:trPr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r>
              <w:rPr>
                <w:rFonts w:ascii="Helvetica" w:hAnsi="Helvetica"/>
                <w:b/>
                <w:bCs/>
              </w:rPr>
              <w:t>Risk</w:t>
            </w:r>
          </w:p>
        </w:tc>
        <w:tc>
          <w:tcPr>
            <w:tcW w:w="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pPr>
              <w:jc w:val="center"/>
            </w:pPr>
            <w:del w:id="20" w:author="Adolfo Villafiorita" w:date="2015-05-13T13:26:00Z">
              <w:r>
                <w:rPr>
                  <w:rFonts w:ascii="Helvetica" w:hAnsi="Helvetica"/>
                  <w:b/>
                  <w:bCs/>
                </w:rPr>
                <w:delText>Prob.</w:delText>
              </w:r>
            </w:del>
            <w:ins w:id="21" w:author="Adolfo Villafiorita" w:date="2015-05-13T13:26:00Z">
              <w:r>
                <w:rPr>
                  <w:rFonts w:ascii="Helvetica" w:hAnsi="Helvetica"/>
                  <w:b/>
                  <w:bCs/>
                </w:rPr>
                <w:t>P</w:t>
              </w:r>
            </w:ins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pPr>
              <w:jc w:val="center"/>
            </w:pPr>
            <w:r>
              <w:rPr>
                <w:rFonts w:ascii="Helvetica" w:hAnsi="Helvetica"/>
                <w:b/>
                <w:bCs/>
              </w:rPr>
              <w:t>I</w:t>
            </w:r>
            <w:del w:id="22" w:author="Adolfo Villafiorita" w:date="2015-05-13T13:26:00Z">
              <w:r>
                <w:rPr>
                  <w:rFonts w:ascii="Helvetica" w:hAnsi="Helvetica"/>
                  <w:b/>
                  <w:bCs/>
                </w:rPr>
                <w:delText>mpact</w:delText>
              </w:r>
            </w:del>
          </w:p>
        </w:tc>
        <w:tc>
          <w:tcPr>
            <w:tcW w:w="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pPr>
              <w:jc w:val="center"/>
            </w:pPr>
            <w:r>
              <w:rPr>
                <w:rFonts w:ascii="Helvetica" w:hAnsi="Helvetica"/>
                <w:b/>
                <w:bCs/>
              </w:rPr>
              <w:t>Score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r>
              <w:rPr>
                <w:rFonts w:ascii="Helvetica" w:hAnsi="Helvetica"/>
                <w:b/>
                <w:bCs/>
              </w:rPr>
              <w:t>Action</w:t>
            </w:r>
          </w:p>
        </w:tc>
        <w:tc>
          <w:tcPr>
            <w:tcW w:w="3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1511" w:rsidRDefault="006743F0">
            <w:del w:id="23" w:author="Adolfo Villafiorita" w:date="2015-05-13T13:27:00Z">
              <w:r>
                <w:rPr>
                  <w:rFonts w:ascii="Helvetica" w:hAnsi="Helvetica"/>
                  <w:b/>
                  <w:bCs/>
                </w:rPr>
                <w:delText xml:space="preserve">Action </w:delText>
              </w:r>
            </w:del>
            <w:r>
              <w:rPr>
                <w:rFonts w:ascii="Helvetica" w:hAnsi="Helvetica"/>
                <w:b/>
                <w:bCs/>
              </w:rPr>
              <w:t>Description</w:t>
            </w:r>
          </w:p>
        </w:tc>
      </w:tr>
      <w:tr w:rsidR="00C51511">
        <w:trPr>
          <w:cantSplit/>
          <w:trHeight w:val="295"/>
        </w:trPr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6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6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pPr>
              <w:jc w:val="center"/>
            </w:pPr>
            <w:ins w:id="24" w:author="Adolfo Villafiorita" w:date="2015-05-13T13:27:00Z">
              <w:r>
                <w:rPr>
                  <w:rFonts w:ascii="Helvetica" w:hAnsi="Helvetica"/>
                </w:rPr>
                <w:t>0</w:t>
              </w:r>
            </w:ins>
          </w:p>
        </w:tc>
        <w:tc>
          <w:tcPr>
            <w:tcW w:w="170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36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</w:tr>
      <w:tr w:rsidR="00C51511">
        <w:trPr>
          <w:cantSplit/>
          <w:trHeight w:val="295"/>
        </w:trPr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6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6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pPr>
              <w:jc w:val="center"/>
            </w:pPr>
            <w:ins w:id="25" w:author="Adolfo Villafiorita" w:date="2015-05-13T13:27:00Z">
              <w:r>
                <w:rPr>
                  <w:rFonts w:ascii="Helvetica" w:hAnsi="Helvetica"/>
                </w:rPr>
                <w:t>0</w:t>
              </w:r>
            </w:ins>
          </w:p>
        </w:tc>
        <w:tc>
          <w:tcPr>
            <w:tcW w:w="170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36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</w:tr>
      <w:tr w:rsidR="00C51511">
        <w:trPr>
          <w:cantSplit/>
          <w:trHeight w:val="295"/>
        </w:trPr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6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6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pPr>
              <w:jc w:val="center"/>
            </w:pPr>
            <w:ins w:id="26" w:author="Adolfo Villafiorita" w:date="2015-05-13T13:27:00Z">
              <w:r>
                <w:rPr>
                  <w:rFonts w:ascii="Helvetica" w:hAnsi="Helvetica"/>
                </w:rPr>
                <w:t>0</w:t>
              </w:r>
            </w:ins>
          </w:p>
        </w:tc>
        <w:tc>
          <w:tcPr>
            <w:tcW w:w="170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36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</w:tr>
      <w:tr w:rsidR="00C51511">
        <w:trPr>
          <w:cantSplit/>
          <w:trHeight w:val="295"/>
        </w:trPr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6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6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6743F0">
            <w:pPr>
              <w:jc w:val="center"/>
            </w:pPr>
            <w:ins w:id="27" w:author="Adolfo Villafiorita" w:date="2015-05-13T13:27:00Z">
              <w:r>
                <w:rPr>
                  <w:rFonts w:ascii="Helvetica" w:hAnsi="Helvetica"/>
                </w:rPr>
                <w:t>0</w:t>
              </w:r>
            </w:ins>
          </w:p>
        </w:tc>
        <w:tc>
          <w:tcPr>
            <w:tcW w:w="170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  <w:tc>
          <w:tcPr>
            <w:tcW w:w="36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51511" w:rsidRDefault="00C51511">
            <w:pPr>
              <w:rPr>
                <w:rFonts w:ascii="Helvetica" w:hAnsi="Helvetica"/>
              </w:rPr>
            </w:pPr>
          </w:p>
        </w:tc>
      </w:tr>
    </w:tbl>
    <w:p w:rsidR="00C51511" w:rsidRDefault="00C51511">
      <w:pPr>
        <w:pStyle w:val="Body"/>
        <w:rPr>
          <w:color w:val="E22400"/>
        </w:rPr>
      </w:pPr>
    </w:p>
    <w:p w:rsidR="00C51511" w:rsidRDefault="006743F0">
      <w:pPr>
        <w:pStyle w:val="Heading1"/>
      </w:pPr>
      <w:r>
        <w:rPr>
          <w:rFonts w:eastAsia="Arial Unicode MS" w:cs="Arial Unicode MS"/>
          <w:lang w:val="da-DK"/>
        </w:rPr>
        <w:t>Budget Proposal</w:t>
      </w:r>
    </w:p>
    <w:p w:rsidR="00C51511" w:rsidRDefault="006743F0">
      <w:pPr>
        <w:pStyle w:val="Body"/>
        <w:rPr>
          <w:ins w:id="28" w:author="Adolfo Villafiorita" w:date="2014-03-18T14:53:00Z"/>
        </w:rPr>
      </w:pPr>
      <w:r>
        <w:rPr>
          <w:rStyle w:val="Comment"/>
          <w:lang w:val="en-US"/>
        </w:rPr>
        <w:t>TODO: here the format is freer.</w:t>
      </w:r>
    </w:p>
    <w:p w:rsidR="00C51511" w:rsidRDefault="006743F0">
      <w:pPr>
        <w:pStyle w:val="Body"/>
      </w:pPr>
      <w:del w:id="29" w:author="Adolfo Villafiorita" w:date="2014-03-18T14:53:00Z">
        <w:r>
          <w:rPr>
            <w:color w:val="E22400"/>
            <w:lang w:val="en-US"/>
          </w:rPr>
          <w:delText xml:space="preserve"> </w:delText>
        </w:r>
      </w:del>
      <w:r>
        <w:rPr>
          <w:rStyle w:val="Comment"/>
          <w:lang w:val="en-US"/>
        </w:rPr>
        <w:t>Keep in mind the following cost items: personnel, travel, hardware, software, consumables.</w:t>
      </w:r>
      <w:del w:id="30" w:author="Adolfo Villafiorita" w:date="2014-03-18T14:53:00Z">
        <w:r>
          <w:rPr>
            <w:rStyle w:val="Comment"/>
            <w:color w:val="E22400"/>
            <w:lang w:val="en-US"/>
          </w:rPr>
          <w:delText xml:space="preserve"> For EU projects we also add 60% of the personnel costs as overhead.</w:delText>
        </w:r>
      </w:del>
    </w:p>
    <w:p w:rsidR="00C51511" w:rsidRDefault="006743F0">
      <w:pPr>
        <w:pStyle w:val="Heading1"/>
      </w:pPr>
      <w:r>
        <w:rPr>
          <w:rFonts w:eastAsia="Arial Unicode MS" w:cs="Arial Unicode MS"/>
        </w:rPr>
        <w:t>Partners</w:t>
      </w:r>
      <w:r>
        <w:rPr>
          <w:rFonts w:ascii="Arial Unicode MS" w:eastAsia="Arial Unicode MS" w:hAnsi="Arial Unicode MS" w:cs="Arial Unicode MS"/>
          <w:lang w:val="fr-FR"/>
        </w:rPr>
        <w:t xml:space="preserve">’ </w:t>
      </w:r>
      <w:r>
        <w:rPr>
          <w:rFonts w:eastAsia="Arial Unicode MS" w:cs="Arial Unicode MS"/>
          <w:lang w:val="en-US"/>
        </w:rPr>
        <w:t>Description &amp; Team</w:t>
      </w:r>
    </w:p>
    <w:p w:rsidR="00C51511" w:rsidRDefault="006743F0">
      <w:pPr>
        <w:pStyle w:val="Body"/>
        <w:rPr>
          <w:rStyle w:val="Comment"/>
          <w:lang w:val="en-US"/>
        </w:rPr>
      </w:pPr>
      <w:r>
        <w:rPr>
          <w:rStyle w:val="Comment"/>
          <w:lang w:val="en-US"/>
        </w:rPr>
        <w:t xml:space="preserve">In many proposal you are required to provide a company profile and specify the team which will work on the project. </w:t>
      </w:r>
    </w:p>
    <w:p w:rsidR="00C51511" w:rsidRDefault="006743F0">
      <w:pPr>
        <w:pStyle w:val="Body"/>
      </w:pPr>
      <w:r>
        <w:rPr>
          <w:rStyle w:val="Comment"/>
          <w:lang w:val="en-US"/>
        </w:rPr>
        <w:t>Use TBH (To Be Hired) for people who have not yet been identified.</w:t>
      </w:r>
    </w:p>
    <w:p w:rsidR="006743F0" w:rsidRDefault="006743F0">
      <w:pPr>
        <w:pStyle w:val="Body"/>
      </w:pPr>
    </w:p>
    <w:sectPr w:rsidR="006743F0">
      <w:headerReference w:type="default" r:id="rId7"/>
      <w:footerReference w:type="default" r:id="rId8"/>
      <w:headerReference w:type="first" r:id="rId9"/>
      <w:footerReference w:type="first" r:id="rId10"/>
      <w:pgSz w:w="11906" w:h="16838" w:orient="landscape"/>
      <w:pgMar w:top="1701" w:right="1134" w:bottom="1701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087" w:rsidRDefault="00700087">
      <w:r>
        <w:separator/>
      </w:r>
    </w:p>
  </w:endnote>
  <w:endnote w:type="continuationSeparator" w:id="0">
    <w:p w:rsidR="00700087" w:rsidRDefault="0070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511" w:rsidRDefault="006743F0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372C54">
      <w:rPr>
        <w:noProof/>
      </w:rPr>
      <w:t>2</w:t>
    </w:r>
    <w:r>
      <w:fldChar w:fldCharType="end"/>
    </w:r>
    <w:r>
      <w:t>/</w:t>
    </w:r>
    <w:r w:rsidR="00700087">
      <w:fldChar w:fldCharType="begin"/>
    </w:r>
    <w:r w:rsidR="00700087">
      <w:instrText xml:space="preserve"> NUMPAGES \* ARABIC </w:instrText>
    </w:r>
    <w:r w:rsidR="00700087">
      <w:fldChar w:fldCharType="separate"/>
    </w:r>
    <w:r w:rsidR="00372C54">
      <w:rPr>
        <w:noProof/>
      </w:rPr>
      <w:t>2</w:t>
    </w:r>
    <w:r w:rsidR="0070008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511" w:rsidRDefault="00C515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087" w:rsidRDefault="00700087">
      <w:r>
        <w:separator/>
      </w:r>
    </w:p>
  </w:footnote>
  <w:footnote w:type="continuationSeparator" w:id="0">
    <w:p w:rsidR="00700087" w:rsidRDefault="0070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511" w:rsidRDefault="00C51511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511" w:rsidRDefault="00C515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463" w:hanging="180"/>
      </w:pPr>
      <w:rPr>
        <w:rFonts w:ascii="Liberation Serif" w:hAnsi="Liberation Serif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463" w:hanging="180"/>
      </w:pPr>
      <w:rPr>
        <w:rFonts w:ascii="Liberation Serif" w:hAnsi="Liberation Serif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47" w:hanging="180"/>
      </w:pPr>
      <w:rPr>
        <w:rFonts w:ascii="Liberation Serif" w:hAnsi="Liberation Serif"/>
      </w:rPr>
    </w:lvl>
    <w:lvl w:ilvl="3">
      <w:start w:val="1"/>
      <w:numFmt w:val="bullet"/>
      <w:lvlText w:val="*"/>
      <w:lvlJc w:val="left"/>
      <w:pPr>
        <w:tabs>
          <w:tab w:val="num" w:pos="0"/>
        </w:tabs>
        <w:ind w:left="1260" w:hanging="180"/>
      </w:pPr>
      <w:rPr>
        <w:rFonts w:ascii="Liberation Serif" w:hAnsi="Liberation Serif"/>
      </w:rPr>
    </w:lvl>
    <w:lvl w:ilvl="4">
      <w:start w:val="1"/>
      <w:numFmt w:val="bullet"/>
      <w:lvlText w:val="‣"/>
      <w:lvlJc w:val="left"/>
      <w:pPr>
        <w:tabs>
          <w:tab w:val="num" w:pos="0"/>
        </w:tabs>
        <w:ind w:left="1620" w:hanging="180"/>
      </w:pPr>
      <w:rPr>
        <w:rFonts w:ascii="Liberation Serif" w:hAnsi="Liberation Serif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980" w:hanging="18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340" w:hanging="180"/>
      </w:pPr>
      <w:rPr>
        <w:rFonts w:ascii="Liberation Serif" w:hAnsi="Liberation Serif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2700" w:hanging="180"/>
      </w:pPr>
      <w:rPr>
        <w:rFonts w:ascii="Liberation Serif" w:hAnsi="Liberation Serif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3060" w:hanging="180"/>
      </w:pPr>
      <w:rPr>
        <w:rFonts w:ascii="Liberation Serif" w:hAnsi="Liberation Serif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463" w:hanging="180"/>
      </w:pPr>
      <w:rPr>
        <w:rFonts w:ascii="Liberation Serif" w:hAnsi="Liberation Serif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463" w:hanging="180"/>
      </w:pPr>
      <w:rPr>
        <w:rFonts w:ascii="Liberation Serif" w:hAnsi="Liberation Serif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47" w:hanging="180"/>
      </w:pPr>
      <w:rPr>
        <w:rFonts w:ascii="Liberation Serif" w:hAnsi="Liberation Serif"/>
      </w:rPr>
    </w:lvl>
    <w:lvl w:ilvl="3">
      <w:start w:val="1"/>
      <w:numFmt w:val="bullet"/>
      <w:lvlText w:val="*"/>
      <w:lvlJc w:val="left"/>
      <w:pPr>
        <w:tabs>
          <w:tab w:val="num" w:pos="0"/>
        </w:tabs>
        <w:ind w:left="1260" w:hanging="180"/>
      </w:pPr>
      <w:rPr>
        <w:rFonts w:ascii="Liberation Serif" w:hAnsi="Liberation Serif"/>
      </w:rPr>
    </w:lvl>
    <w:lvl w:ilvl="4">
      <w:start w:val="1"/>
      <w:numFmt w:val="bullet"/>
      <w:lvlText w:val="‣"/>
      <w:lvlJc w:val="left"/>
      <w:pPr>
        <w:tabs>
          <w:tab w:val="num" w:pos="0"/>
        </w:tabs>
        <w:ind w:left="1620" w:hanging="180"/>
      </w:pPr>
      <w:rPr>
        <w:rFonts w:ascii="Liberation Serif" w:hAnsi="Liberation Serif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1980" w:hanging="18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2340" w:hanging="180"/>
      </w:pPr>
      <w:rPr>
        <w:rFonts w:ascii="Liberation Serif" w:hAnsi="Liberation Serif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2700" w:hanging="180"/>
      </w:pPr>
      <w:rPr>
        <w:rFonts w:ascii="Liberation Serif" w:hAnsi="Liberation Serif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3060" w:hanging="180"/>
      </w:pPr>
      <w:rPr>
        <w:rFonts w:ascii="Liberation Serif" w:hAnsi="Liberation Seri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iang19">
    <w15:presenceInfo w15:providerId="None" w15:userId="giang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‘“(〔[{〈《「『【⦅〘〖«〝︵︷︹︻︽︿﹁﹃﹇﹙﹛﹝｢"/>
  <w:noLineBreaksBefore w:lang="ja-JP" w:val="’”)〕]}〉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05"/>
    <w:rsid w:val="00102CC6"/>
    <w:rsid w:val="001E7DB6"/>
    <w:rsid w:val="002C380F"/>
    <w:rsid w:val="00372C54"/>
    <w:rsid w:val="00667BE2"/>
    <w:rsid w:val="006743F0"/>
    <w:rsid w:val="00700087"/>
    <w:rsid w:val="00B73105"/>
    <w:rsid w:val="00C5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6E3E9"/>
  <w14:defaultImageDpi w14:val="32767"/>
  <w15:chartTrackingRefBased/>
  <w15:docId w15:val="{96CEDEE8-233C-4B85-8F71-A55CFD56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Body"/>
    <w:qFormat/>
    <w:pPr>
      <w:numPr>
        <w:numId w:val="1"/>
      </w:numPr>
      <w:suppressAutoHyphens w:val="0"/>
      <w:spacing w:before="360" w:after="240"/>
      <w:ind w:left="0" w:firstLine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Comment">
    <w:name w:val="Comment"/>
  </w:style>
  <w:style w:type="character" w:customStyle="1" w:styleId="Zeichenformat">
    <w:name w:val="Zeichenforma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HeaderFooter">
    <w:name w:val="Header &amp; Footer"/>
  </w:style>
  <w:style w:type="paragraph" w:customStyle="1" w:styleId="Body">
    <w:name w:val="Body"/>
    <w:pPr>
      <w:spacing w:after="120"/>
      <w:jc w:val="both"/>
    </w:pPr>
  </w:style>
  <w:style w:type="paragraph" w:styleId="Title">
    <w:name w:val="Title"/>
    <w:basedOn w:val="Heading"/>
    <w:next w:val="Body"/>
    <w:qFormat/>
    <w:pPr>
      <w:suppressAutoHyphens w:val="0"/>
      <w:spacing w:before="0" w:after="24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g19\Downloads\Scope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ScopeDocument</Template>
  <TotalTime>17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giang19</dc:creator>
  <cp:keywords/>
  <dc:description/>
  <cp:lastModifiedBy>giang19</cp:lastModifiedBy>
  <cp:revision>4</cp:revision>
  <cp:lastPrinted>1900-01-01T00:00:00Z</cp:lastPrinted>
  <dcterms:created xsi:type="dcterms:W3CDTF">2019-09-19T12:35:00Z</dcterms:created>
  <dcterms:modified xsi:type="dcterms:W3CDTF">2019-09-19T12:56:00Z</dcterms:modified>
</cp:coreProperties>
</file>